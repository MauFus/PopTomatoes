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EC" w:rsidRPr="000364FC" w:rsidRDefault="004C54EC" w:rsidP="004C54E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,Bold"/>
          <w:b/>
          <w:bCs/>
          <w:sz w:val="24"/>
          <w:szCs w:val="24"/>
        </w:rPr>
        <w:t xml:space="preserve">Progettazione e documentazione </w:t>
      </w:r>
      <w:r w:rsidRPr="000364FC">
        <w:rPr>
          <w:rFonts w:cs="Calibri"/>
          <w:sz w:val="24"/>
          <w:szCs w:val="24"/>
        </w:rPr>
        <w:t>(file di testo, word, html, o altro) prodotta con le tecniche/strumenti di design imparati nel corso di Ingegneria del Software, relativamente a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 xml:space="preserve">Requisiti del sistema </w:t>
      </w:r>
      <w:r w:rsidR="00B42859">
        <w:rPr>
          <w:rFonts w:cs="Calibri"/>
          <w:color w:val="000000"/>
          <w:sz w:val="24"/>
          <w:szCs w:val="24"/>
        </w:rPr>
        <w:t xml:space="preserve">(funzionalità ed </w:t>
      </w:r>
      <w:r w:rsidRPr="000364FC">
        <w:rPr>
          <w:rFonts w:cs="Calibri"/>
          <w:color w:val="000000"/>
          <w:sz w:val="24"/>
          <w:szCs w:val="24"/>
        </w:rPr>
        <w:t>altri requisiti non funzionali</w:t>
      </w:r>
      <w:r w:rsidR="00B42859">
        <w:rPr>
          <w:rFonts w:cs="Calibri"/>
          <w:color w:val="000000"/>
          <w:sz w:val="24"/>
          <w:szCs w:val="24"/>
        </w:rPr>
        <w:t xml:space="preserve"> oltre ad eventuali vincoli di implementazione e di distribuzione</w:t>
      </w:r>
      <w:r w:rsidRPr="000364FC">
        <w:rPr>
          <w:rFonts w:cs="Calibri"/>
          <w:color w:val="000000"/>
          <w:sz w:val="24"/>
          <w:szCs w:val="24"/>
        </w:rPr>
        <w:t>)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 xml:space="preserve">Progettazione dell'architettura </w:t>
      </w:r>
      <w:r w:rsidRPr="000364FC">
        <w:rPr>
          <w:rFonts w:cs="Calibri"/>
          <w:color w:val="3892A8"/>
          <w:sz w:val="24"/>
          <w:szCs w:val="24"/>
        </w:rPr>
        <w:t xml:space="preserve">(“in grande”) </w:t>
      </w:r>
      <w:r w:rsidRPr="000364FC">
        <w:rPr>
          <w:rFonts w:cs="Calibri"/>
          <w:color w:val="000000"/>
          <w:sz w:val="24"/>
          <w:szCs w:val="24"/>
        </w:rPr>
        <w:t>con sviluppo agile e UML (casi d’uso e diagramma delle componenti/</w:t>
      </w:r>
      <w:proofErr w:type="spellStart"/>
      <w:r w:rsidRPr="000364FC">
        <w:rPr>
          <w:rFonts w:cs="Calibri"/>
          <w:color w:val="000000"/>
          <w:sz w:val="24"/>
          <w:szCs w:val="24"/>
        </w:rPr>
        <w:t>deployment</w:t>
      </w:r>
      <w:proofErr w:type="spellEnd"/>
      <w:r w:rsidRPr="000364FC">
        <w:rPr>
          <w:rFonts w:cs="Calibri"/>
          <w:color w:val="000000"/>
          <w:sz w:val="24"/>
          <w:szCs w:val="24"/>
        </w:rPr>
        <w:t>)</w:t>
      </w:r>
    </w:p>
    <w:p w:rsidR="004C54EC" w:rsidRPr="000364FC" w:rsidRDefault="004C54EC" w:rsidP="004C54EC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sz w:val="24"/>
          <w:szCs w:val="24"/>
        </w:rPr>
        <w:t xml:space="preserve">Uso di </w:t>
      </w:r>
      <w:r w:rsidRPr="000364FC">
        <w:rPr>
          <w:rFonts w:cs="Calibri"/>
          <w:b/>
          <w:sz w:val="24"/>
          <w:szCs w:val="24"/>
        </w:rPr>
        <w:t>UML</w:t>
      </w:r>
      <w:r w:rsidRPr="000364FC">
        <w:rPr>
          <w:rFonts w:cs="Calibri"/>
          <w:sz w:val="24"/>
          <w:szCs w:val="24"/>
        </w:rPr>
        <w:t xml:space="preserve"> (diagrammi delle classi e altri diagrammi) e </w:t>
      </w:r>
      <w:r w:rsidRPr="000364FC">
        <w:rPr>
          <w:rFonts w:cs="Calibri"/>
          <w:b/>
          <w:sz w:val="24"/>
          <w:szCs w:val="24"/>
        </w:rPr>
        <w:t>ER</w:t>
      </w:r>
      <w:r w:rsidRPr="000364FC">
        <w:rPr>
          <w:rFonts w:cs="Calibri"/>
          <w:sz w:val="24"/>
          <w:szCs w:val="24"/>
        </w:rPr>
        <w:t xml:space="preserve">, </w:t>
      </w:r>
      <w:r w:rsidRPr="000364FC">
        <w:rPr>
          <w:rFonts w:cs="Calibri"/>
          <w:b/>
          <w:sz w:val="24"/>
          <w:szCs w:val="24"/>
        </w:rPr>
        <w:t xml:space="preserve">Reti di </w:t>
      </w:r>
      <w:proofErr w:type="spellStart"/>
      <w:r w:rsidRPr="000364FC">
        <w:rPr>
          <w:rFonts w:cs="Calibri"/>
          <w:b/>
          <w:sz w:val="24"/>
          <w:szCs w:val="24"/>
        </w:rPr>
        <w:t>Petri</w:t>
      </w:r>
      <w:proofErr w:type="spellEnd"/>
      <w:r w:rsidRPr="000364FC">
        <w:rPr>
          <w:rFonts w:cs="Calibri"/>
          <w:sz w:val="24"/>
          <w:szCs w:val="24"/>
        </w:rPr>
        <w:t xml:space="preserve">, </w:t>
      </w:r>
      <w:proofErr w:type="spellStart"/>
      <w:r w:rsidRPr="000364FC">
        <w:rPr>
          <w:rFonts w:cs="Calibri"/>
          <w:b/>
          <w:sz w:val="24"/>
          <w:szCs w:val="24"/>
        </w:rPr>
        <w:t>Abstract</w:t>
      </w:r>
      <w:proofErr w:type="spellEnd"/>
      <w:r w:rsidRPr="000364FC">
        <w:rPr>
          <w:rFonts w:cs="Calibri"/>
          <w:b/>
          <w:sz w:val="24"/>
          <w:szCs w:val="24"/>
        </w:rPr>
        <w:t xml:space="preserve"> State </w:t>
      </w:r>
      <w:proofErr w:type="spellStart"/>
      <w:r w:rsidRPr="000364FC">
        <w:rPr>
          <w:rFonts w:cs="Calibri"/>
          <w:b/>
          <w:sz w:val="24"/>
          <w:szCs w:val="24"/>
        </w:rPr>
        <w:t>Machines</w:t>
      </w:r>
      <w:proofErr w:type="spellEnd"/>
      <w:r w:rsidRPr="000364FC">
        <w:rPr>
          <w:rFonts w:cs="Calibri"/>
          <w:sz w:val="24"/>
          <w:szCs w:val="24"/>
        </w:rPr>
        <w:t xml:space="preserve"> eventualmente per le funzionalità più critiche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 xml:space="preserve">Progettazione “in piccolo” </w:t>
      </w:r>
      <w:r w:rsidRPr="000364FC">
        <w:rPr>
          <w:rFonts w:cs="Calibri"/>
          <w:color w:val="000000"/>
          <w:sz w:val="24"/>
          <w:szCs w:val="24"/>
        </w:rPr>
        <w:t xml:space="preserve">di </w:t>
      </w:r>
      <w:r w:rsidRPr="000364FC">
        <w:rPr>
          <w:rFonts w:cs="Calibri"/>
          <w:b/>
          <w:color w:val="000000"/>
          <w:sz w:val="24"/>
          <w:szCs w:val="24"/>
        </w:rPr>
        <w:t>algoritmi e strutture dati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 xml:space="preserve">Piano di test </w:t>
      </w:r>
      <w:r w:rsidRPr="000364FC">
        <w:rPr>
          <w:rFonts w:cs="Calibri"/>
          <w:color w:val="000000"/>
          <w:sz w:val="24"/>
          <w:szCs w:val="24"/>
        </w:rPr>
        <w:t xml:space="preserve">e </w:t>
      </w:r>
      <w:r w:rsidRPr="000364FC">
        <w:rPr>
          <w:rFonts w:cs="Calibri"/>
          <w:color w:val="2A6D7D"/>
          <w:sz w:val="24"/>
          <w:szCs w:val="24"/>
        </w:rPr>
        <w:t xml:space="preserve">spiegazione </w:t>
      </w:r>
      <w:r w:rsidRPr="000364FC">
        <w:rPr>
          <w:rFonts w:cs="Calibri"/>
          <w:color w:val="000000"/>
          <w:sz w:val="24"/>
          <w:szCs w:val="24"/>
        </w:rPr>
        <w:t xml:space="preserve">delle </w:t>
      </w:r>
      <w:r w:rsidRPr="000364FC">
        <w:rPr>
          <w:rFonts w:cs="Calibri"/>
          <w:color w:val="2A6D7D"/>
          <w:sz w:val="24"/>
          <w:szCs w:val="24"/>
        </w:rPr>
        <w:t xml:space="preserve">decisioni </w:t>
      </w:r>
      <w:del w:id="0" w:author="matteo ronchi" w:date="2012-11-28T16:45:00Z">
        <w:r w:rsidRPr="000364FC">
          <w:rPr>
            <w:rFonts w:cs="Calibri"/>
            <w:color w:val="2A6D7D"/>
            <w:sz w:val="24"/>
            <w:szCs w:val="24"/>
          </w:rPr>
          <w:delText>fatte</w:delText>
        </w:r>
      </w:del>
      <w:ins w:id="1" w:author="matteo ronchi" w:date="2012-11-28T16:45:00Z">
        <w:r w:rsidR="004A1186">
          <w:rPr>
            <w:rFonts w:cs="Calibri"/>
            <w:color w:val="2A6D7D"/>
            <w:sz w:val="24"/>
            <w:szCs w:val="24"/>
          </w:rPr>
          <w:t>prese</w:t>
        </w:r>
      </w:ins>
      <w:r w:rsidR="004A1186">
        <w:rPr>
          <w:rFonts w:cs="Calibri"/>
          <w:color w:val="2A6D7D"/>
          <w:sz w:val="24"/>
          <w:szCs w:val="24"/>
        </w:rPr>
        <w:t xml:space="preserve"> </w:t>
      </w:r>
      <w:r w:rsidRPr="000364FC">
        <w:rPr>
          <w:rFonts w:cs="Calibri"/>
          <w:color w:val="000000"/>
          <w:sz w:val="24"/>
          <w:szCs w:val="24"/>
        </w:rPr>
        <w:t>durante l'implementazione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0364FC">
        <w:rPr>
          <w:rFonts w:cs="Calibri"/>
          <w:color w:val="FF0000"/>
          <w:sz w:val="24"/>
          <w:szCs w:val="24"/>
        </w:rPr>
        <w:t>Manuale d’uso</w:t>
      </w:r>
      <w:del w:id="2" w:author="matteo ronchi" w:date="2012-11-28T16:45:00Z">
        <w:r w:rsidR="00AB30A9">
          <w:rPr>
            <w:rFonts w:cs="Calibri"/>
            <w:color w:val="FF0000"/>
            <w:sz w:val="24"/>
            <w:szCs w:val="24"/>
          </w:rPr>
          <w:delText xml:space="preserve"> utente</w:delText>
        </w:r>
      </w:del>
      <w:r w:rsidR="00AB30A9">
        <w:rPr>
          <w:rFonts w:cs="Calibri"/>
          <w:color w:val="FF0000"/>
          <w:sz w:val="24"/>
          <w:szCs w:val="24"/>
        </w:rPr>
        <w:t xml:space="preserve"> </w:t>
      </w:r>
      <w:r w:rsidRPr="000364FC">
        <w:rPr>
          <w:rFonts w:cs="Calibri"/>
          <w:color w:val="FF0000"/>
          <w:sz w:val="24"/>
          <w:szCs w:val="24"/>
        </w:rPr>
        <w:t>e di installazione</w:t>
      </w:r>
    </w:p>
    <w:p w:rsidR="004C54EC" w:rsidRPr="000364FC" w:rsidRDefault="004C54EC" w:rsidP="004C54E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,Bold"/>
          <w:b/>
          <w:bCs/>
          <w:sz w:val="24"/>
          <w:szCs w:val="24"/>
        </w:rPr>
        <w:t>Implementazione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>Costrutti OO di Java</w:t>
      </w:r>
      <w:r w:rsidRPr="000364FC">
        <w:rPr>
          <w:rFonts w:cs="Calibri"/>
          <w:color w:val="000000"/>
          <w:sz w:val="24"/>
          <w:szCs w:val="24"/>
        </w:rPr>
        <w:t xml:space="preserve">: uso di interfacce e classi astratte, famiglie di costruttori, ereditarietà, </w:t>
      </w:r>
      <w:proofErr w:type="spellStart"/>
      <w:r w:rsidRPr="000364FC">
        <w:rPr>
          <w:rFonts w:cs="Calibri"/>
          <w:color w:val="000000"/>
          <w:sz w:val="24"/>
          <w:szCs w:val="24"/>
        </w:rPr>
        <w:t>overloading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Pr="000364FC">
        <w:rPr>
          <w:rFonts w:cs="Calibri"/>
          <w:color w:val="000000"/>
          <w:sz w:val="24"/>
          <w:szCs w:val="24"/>
        </w:rPr>
        <w:t>overriding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di metodi, membri </w:t>
      </w:r>
      <w:proofErr w:type="spellStart"/>
      <w:r w:rsidRPr="000364FC">
        <w:rPr>
          <w:rFonts w:cs="Calibri"/>
          <w:color w:val="000000"/>
          <w:sz w:val="24"/>
          <w:szCs w:val="24"/>
        </w:rPr>
        <w:t>static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, </w:t>
      </w:r>
      <w:proofErr w:type="spellStart"/>
      <w:r w:rsidRPr="000364FC">
        <w:rPr>
          <w:rFonts w:cs="Calibri"/>
          <w:color w:val="000000"/>
          <w:sz w:val="24"/>
          <w:szCs w:val="24"/>
        </w:rPr>
        <w:t>final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, applicazione dei design pattern, </w:t>
      </w:r>
      <w:proofErr w:type="spellStart"/>
      <w:r w:rsidRPr="000364FC">
        <w:rPr>
          <w:rFonts w:cs="Calibri"/>
          <w:color w:val="000000"/>
          <w:sz w:val="24"/>
          <w:szCs w:val="24"/>
        </w:rPr>
        <w:t>generics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(tipi o metodi generici), ecc.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>Algoritmi</w:t>
      </w:r>
      <w:r w:rsidRPr="000364FC">
        <w:rPr>
          <w:rFonts w:cs="Calibri"/>
          <w:color w:val="000000"/>
          <w:sz w:val="24"/>
          <w:szCs w:val="24"/>
        </w:rPr>
        <w:t xml:space="preserve">: algoritmi </w:t>
      </w:r>
      <w:proofErr w:type="spellStart"/>
      <w:r w:rsidRPr="000364FC">
        <w:rPr>
          <w:rFonts w:cs="Calibri"/>
          <w:color w:val="000000"/>
          <w:sz w:val="24"/>
          <w:szCs w:val="24"/>
        </w:rPr>
        <w:t>user-defined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, uso di </w:t>
      </w:r>
      <w:r w:rsidRPr="000364FC">
        <w:rPr>
          <w:rFonts w:cs="Calibri"/>
          <w:b/>
          <w:color w:val="000000"/>
          <w:sz w:val="24"/>
          <w:szCs w:val="24"/>
        </w:rPr>
        <w:t>JFC</w:t>
      </w:r>
      <w:r w:rsidRPr="000364FC">
        <w:rPr>
          <w:rFonts w:cs="Calibri"/>
          <w:color w:val="000000"/>
          <w:sz w:val="24"/>
          <w:szCs w:val="24"/>
        </w:rPr>
        <w:t xml:space="preserve"> (tra cui </w:t>
      </w:r>
      <w:proofErr w:type="spellStart"/>
      <w:r w:rsidRPr="004A1186">
        <w:rPr>
          <w:b/>
          <w:color w:val="000000"/>
          <w:sz w:val="24"/>
          <w:rPrChange w:id="3" w:author="matteo ronchi" w:date="2012-11-28T16:45:00Z">
            <w:rPr>
              <w:color w:val="000000"/>
              <w:sz w:val="24"/>
            </w:rPr>
          </w:rPrChange>
        </w:rPr>
        <w:t>List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Pr="004A1186">
        <w:rPr>
          <w:b/>
          <w:color w:val="000000"/>
          <w:sz w:val="24"/>
          <w:rPrChange w:id="4" w:author="matteo ronchi" w:date="2012-11-28T16:45:00Z">
            <w:rPr>
              <w:color w:val="000000"/>
              <w:sz w:val="24"/>
            </w:rPr>
          </w:rPrChange>
        </w:rPr>
        <w:t>HashTable</w:t>
      </w:r>
      <w:proofErr w:type="spellEnd"/>
      <w:r w:rsidRPr="000364FC">
        <w:rPr>
          <w:rFonts w:cs="Calibri"/>
          <w:color w:val="000000"/>
          <w:sz w:val="24"/>
          <w:szCs w:val="24"/>
        </w:rPr>
        <w:t>)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>Librerie esterne</w:t>
      </w:r>
      <w:r w:rsidRPr="000364FC">
        <w:rPr>
          <w:rFonts w:cs="Calibri"/>
          <w:color w:val="000000"/>
          <w:sz w:val="24"/>
          <w:szCs w:val="24"/>
        </w:rPr>
        <w:t xml:space="preserve">: ad es. </w:t>
      </w:r>
      <w:r w:rsidRPr="000364FC">
        <w:rPr>
          <w:rFonts w:cs="Calibri"/>
          <w:b/>
          <w:color w:val="000000"/>
          <w:sz w:val="24"/>
          <w:szCs w:val="24"/>
        </w:rPr>
        <w:t>log4j</w:t>
      </w:r>
      <w:r w:rsidRPr="000364FC">
        <w:rPr>
          <w:rFonts w:cs="Calibri"/>
          <w:color w:val="000000"/>
          <w:sz w:val="24"/>
          <w:szCs w:val="24"/>
        </w:rPr>
        <w:t xml:space="preserve"> </w:t>
      </w:r>
      <w:r w:rsidR="0079391F">
        <w:rPr>
          <w:rFonts w:cs="Calibri"/>
          <w:color w:val="000000"/>
          <w:sz w:val="24"/>
          <w:szCs w:val="24"/>
        </w:rPr>
        <w:t xml:space="preserve">per il controllo dell’accesso </w:t>
      </w:r>
      <w:r w:rsidRPr="000364FC">
        <w:rPr>
          <w:rFonts w:cs="Calibri"/>
          <w:color w:val="000000"/>
          <w:sz w:val="24"/>
          <w:szCs w:val="24"/>
        </w:rPr>
        <w:t>o altre (</w:t>
      </w:r>
      <w:proofErr w:type="spellStart"/>
      <w:r w:rsidRPr="004A1186">
        <w:rPr>
          <w:b/>
          <w:color w:val="000000"/>
          <w:sz w:val="24"/>
          <w:rPrChange w:id="5" w:author="matteo ronchi" w:date="2012-11-28T16:45:00Z">
            <w:rPr>
              <w:color w:val="000000"/>
              <w:sz w:val="24"/>
            </w:rPr>
          </w:rPrChange>
        </w:rPr>
        <w:t>jcurses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, </w:t>
      </w:r>
      <w:proofErr w:type="spellStart"/>
      <w:r w:rsidRPr="004A1186">
        <w:rPr>
          <w:b/>
          <w:color w:val="000000"/>
          <w:sz w:val="24"/>
          <w:rPrChange w:id="6" w:author="matteo ronchi" w:date="2012-11-28T16:45:00Z">
            <w:rPr>
              <w:color w:val="000000"/>
              <w:sz w:val="24"/>
            </w:rPr>
          </w:rPrChange>
        </w:rPr>
        <w:t>jexcelapi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, o di </w:t>
      </w:r>
      <w:r w:rsidRPr="004A1186">
        <w:rPr>
          <w:b/>
          <w:color w:val="000000"/>
          <w:sz w:val="24"/>
          <w:rPrChange w:id="7" w:author="matteo ronchi" w:date="2012-11-28T16:45:00Z">
            <w:rPr>
              <w:color w:val="000000"/>
              <w:sz w:val="24"/>
            </w:rPr>
          </w:rPrChange>
        </w:rPr>
        <w:t>Jakarta</w:t>
      </w:r>
      <w:r w:rsidRPr="000364FC">
        <w:rPr>
          <w:rFonts w:cs="Calibri"/>
          <w:color w:val="000000"/>
          <w:sz w:val="24"/>
          <w:szCs w:val="24"/>
        </w:rPr>
        <w:t>)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spellStart"/>
      <w:r w:rsidRPr="000364FC">
        <w:rPr>
          <w:rFonts w:cs="Calibri"/>
          <w:color w:val="2A6D7D"/>
          <w:sz w:val="24"/>
          <w:szCs w:val="24"/>
        </w:rPr>
        <w:t>Unit</w:t>
      </w:r>
      <w:proofErr w:type="spellEnd"/>
      <w:r w:rsidRPr="000364FC">
        <w:rPr>
          <w:rFonts w:cs="Calibri"/>
          <w:color w:val="2A6D7D"/>
          <w:sz w:val="24"/>
          <w:szCs w:val="24"/>
        </w:rPr>
        <w:t xml:space="preserve"> </w:t>
      </w:r>
      <w:proofErr w:type="spellStart"/>
      <w:r w:rsidRPr="000364FC">
        <w:rPr>
          <w:rFonts w:cs="Calibri"/>
          <w:color w:val="2A6D7D"/>
          <w:sz w:val="24"/>
          <w:szCs w:val="24"/>
        </w:rPr>
        <w:t>testing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: sviluppare e documentare casi di test con </w:t>
      </w:r>
      <w:proofErr w:type="spellStart"/>
      <w:r w:rsidRPr="000364FC">
        <w:rPr>
          <w:rFonts w:cs="Calibri"/>
          <w:b/>
          <w:color w:val="000000"/>
          <w:sz w:val="24"/>
          <w:szCs w:val="24"/>
        </w:rPr>
        <w:t>Junit</w:t>
      </w:r>
      <w:proofErr w:type="spellEnd"/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>Copertura</w:t>
      </w:r>
      <w:r w:rsidRPr="000364FC">
        <w:rPr>
          <w:rFonts w:cs="Calibri"/>
          <w:color w:val="000000"/>
          <w:sz w:val="24"/>
          <w:szCs w:val="24"/>
        </w:rPr>
        <w:t xml:space="preserve">: copertura del codice con </w:t>
      </w:r>
      <w:r w:rsidRPr="000364FC">
        <w:rPr>
          <w:rFonts w:cs="Calibri"/>
          <w:b/>
          <w:color w:val="000000"/>
          <w:sz w:val="24"/>
          <w:szCs w:val="24"/>
        </w:rPr>
        <w:t>Emma</w:t>
      </w:r>
      <w:r w:rsidRPr="000364FC">
        <w:rPr>
          <w:rFonts w:cs="Calibri"/>
          <w:color w:val="000000"/>
          <w:sz w:val="24"/>
          <w:szCs w:val="24"/>
        </w:rPr>
        <w:t xml:space="preserve"> (o altri </w:t>
      </w:r>
      <w:proofErr w:type="spellStart"/>
      <w:r w:rsidRPr="000364FC">
        <w:rPr>
          <w:rFonts w:cs="Calibri"/>
          <w:color w:val="000000"/>
          <w:sz w:val="24"/>
          <w:szCs w:val="24"/>
        </w:rPr>
        <w:t>tool</w:t>
      </w:r>
      <w:proofErr w:type="spellEnd"/>
      <w:r w:rsidRPr="000364FC">
        <w:rPr>
          <w:rFonts w:cs="Calibri"/>
          <w:color w:val="000000"/>
          <w:sz w:val="24"/>
          <w:szCs w:val="24"/>
        </w:rPr>
        <w:t>) e tale copertura deve essere documentata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>Documentazione del codice</w:t>
      </w:r>
      <w:r w:rsidRPr="000364FC">
        <w:rPr>
          <w:rFonts w:cs="Calibri"/>
          <w:color w:val="000000"/>
          <w:sz w:val="24"/>
          <w:szCs w:val="24"/>
        </w:rPr>
        <w:t xml:space="preserve">: completamente documentato con </w:t>
      </w:r>
      <w:proofErr w:type="spellStart"/>
      <w:r w:rsidRPr="000364FC">
        <w:rPr>
          <w:rFonts w:cs="Calibri"/>
          <w:color w:val="000000"/>
          <w:sz w:val="24"/>
          <w:szCs w:val="24"/>
        </w:rPr>
        <w:t>JavaDoc</w:t>
      </w:r>
      <w:proofErr w:type="spellEnd"/>
      <w:r w:rsidR="00DD6B45">
        <w:rPr>
          <w:rFonts w:cs="Calibri"/>
          <w:color w:val="000000"/>
          <w:sz w:val="24"/>
          <w:szCs w:val="24"/>
        </w:rPr>
        <w:t xml:space="preserve"> (</w:t>
      </w:r>
      <w:proofErr w:type="spellStart"/>
      <w:r w:rsidR="00DD6B45">
        <w:rPr>
          <w:rFonts w:cs="Calibri"/>
          <w:color w:val="000000"/>
          <w:sz w:val="24"/>
          <w:szCs w:val="24"/>
        </w:rPr>
        <w:t>tool</w:t>
      </w:r>
      <w:proofErr w:type="spellEnd"/>
      <w:r w:rsidR="00DD6B4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DD6B45">
        <w:rPr>
          <w:rFonts w:cs="Calibri"/>
          <w:color w:val="000000"/>
          <w:sz w:val="24"/>
          <w:szCs w:val="24"/>
        </w:rPr>
        <w:t>JAutoDoc</w:t>
      </w:r>
      <w:proofErr w:type="spellEnd"/>
      <w:r w:rsidR="00DD6B45">
        <w:rPr>
          <w:rFonts w:cs="Calibri"/>
          <w:color w:val="000000"/>
          <w:sz w:val="24"/>
          <w:szCs w:val="24"/>
        </w:rPr>
        <w:t>)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 xml:space="preserve">I/O in formato XML: </w:t>
      </w:r>
      <w:r w:rsidRPr="000364FC">
        <w:rPr>
          <w:rFonts w:cs="Calibri"/>
          <w:color w:val="000000"/>
          <w:sz w:val="24"/>
          <w:szCs w:val="24"/>
        </w:rPr>
        <w:t xml:space="preserve">con </w:t>
      </w:r>
      <w:r w:rsidRPr="000364FC">
        <w:rPr>
          <w:rFonts w:cs="Calibri"/>
          <w:b/>
          <w:color w:val="000000"/>
          <w:sz w:val="24"/>
          <w:szCs w:val="24"/>
        </w:rPr>
        <w:t>SAX o DOM</w:t>
      </w:r>
      <w:r w:rsidRPr="000364FC">
        <w:rPr>
          <w:rFonts w:cs="Calibri"/>
          <w:color w:val="000000"/>
          <w:sz w:val="24"/>
          <w:szCs w:val="24"/>
        </w:rPr>
        <w:t xml:space="preserve"> (o utilizzare un </w:t>
      </w:r>
      <w:proofErr w:type="spellStart"/>
      <w:r w:rsidRPr="000364FC">
        <w:rPr>
          <w:rFonts w:cs="Calibri"/>
          <w:color w:val="000000"/>
          <w:sz w:val="24"/>
          <w:szCs w:val="24"/>
        </w:rPr>
        <w:t>parser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0364FC">
        <w:rPr>
          <w:rFonts w:cs="Calibri"/>
          <w:color w:val="000000"/>
          <w:sz w:val="24"/>
          <w:szCs w:val="24"/>
        </w:rPr>
        <w:t>generator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come </w:t>
      </w:r>
      <w:proofErr w:type="spellStart"/>
      <w:r w:rsidRPr="000364FC">
        <w:rPr>
          <w:rFonts w:cs="Calibri"/>
          <w:color w:val="000000"/>
          <w:sz w:val="24"/>
          <w:szCs w:val="24"/>
        </w:rPr>
        <w:t>AntLR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o </w:t>
      </w:r>
      <w:proofErr w:type="spellStart"/>
      <w:r w:rsidRPr="000364FC">
        <w:rPr>
          <w:rFonts w:cs="Calibri"/>
          <w:color w:val="000000"/>
          <w:sz w:val="24"/>
          <w:szCs w:val="24"/>
        </w:rPr>
        <w:t>Javacc</w:t>
      </w:r>
      <w:proofErr w:type="spellEnd"/>
      <w:r w:rsidRPr="000364FC">
        <w:rPr>
          <w:rFonts w:cs="Calibri"/>
          <w:color w:val="000000"/>
          <w:sz w:val="24"/>
          <w:szCs w:val="24"/>
        </w:rPr>
        <w:t>)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>GUI</w:t>
      </w:r>
      <w:r w:rsidRPr="000364FC">
        <w:rPr>
          <w:rFonts w:cs="Calibri"/>
          <w:color w:val="000000"/>
          <w:sz w:val="24"/>
          <w:szCs w:val="24"/>
        </w:rPr>
        <w:t xml:space="preserve">: un’interfaccia grafica (differenziare la UI con le funzionalità dell'applicazione); preferite l'uso del pattern </w:t>
      </w:r>
      <w:proofErr w:type="spellStart"/>
      <w:r w:rsidRPr="000364FC">
        <w:rPr>
          <w:rFonts w:cs="Calibri"/>
          <w:color w:val="000000"/>
          <w:sz w:val="24"/>
          <w:szCs w:val="24"/>
        </w:rPr>
        <w:t>Model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0364FC">
        <w:rPr>
          <w:rFonts w:cs="Calibri"/>
          <w:color w:val="000000"/>
          <w:sz w:val="24"/>
          <w:szCs w:val="24"/>
        </w:rPr>
        <w:t>View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Controller</w:t>
      </w:r>
      <w:ins w:id="8" w:author="matteo ronchi" w:date="2012-11-28T16:45:00Z">
        <w:r w:rsidR="001818E6">
          <w:rPr>
            <w:rFonts w:cs="Calibri"/>
            <w:color w:val="000000"/>
            <w:sz w:val="24"/>
            <w:szCs w:val="24"/>
          </w:rPr>
          <w:t xml:space="preserve"> (MVC)</w:t>
        </w:r>
      </w:ins>
      <w:bookmarkStart w:id="9" w:name="_GoBack"/>
      <w:bookmarkEnd w:id="9"/>
    </w:p>
    <w:p w:rsidR="004C54EC" w:rsidRPr="000364FC" w:rsidRDefault="004C54EC" w:rsidP="004C54E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0364FC">
        <w:rPr>
          <w:rFonts w:cs="Calibri,Bold"/>
          <w:b/>
          <w:bCs/>
          <w:color w:val="FF0000"/>
          <w:sz w:val="24"/>
          <w:szCs w:val="24"/>
        </w:rPr>
        <w:t>Distribuzione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2A6D7D"/>
          <w:sz w:val="24"/>
          <w:szCs w:val="24"/>
        </w:rPr>
        <w:t>Al di fuori dell'IDE</w:t>
      </w:r>
      <w:r w:rsidRPr="000364FC">
        <w:rPr>
          <w:rFonts w:cs="Calibri"/>
          <w:color w:val="000000"/>
          <w:sz w:val="24"/>
          <w:szCs w:val="24"/>
        </w:rPr>
        <w:t xml:space="preserve">: installazione e funzionamento stand-alone con un </w:t>
      </w:r>
      <w:proofErr w:type="spellStart"/>
      <w:r w:rsidRPr="000364FC">
        <w:rPr>
          <w:rFonts w:cs="Calibri"/>
          <w:color w:val="000000"/>
          <w:sz w:val="24"/>
          <w:szCs w:val="24"/>
        </w:rPr>
        <w:t>installer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o con uno script o con Java web start. Usate </w:t>
      </w:r>
      <w:proofErr w:type="spellStart"/>
      <w:r w:rsidRPr="000364FC">
        <w:rPr>
          <w:rFonts w:cs="Calibri"/>
          <w:color w:val="000000"/>
          <w:sz w:val="24"/>
          <w:szCs w:val="24"/>
        </w:rPr>
        <w:t>fatjar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se volete mettere più </w:t>
      </w:r>
      <w:proofErr w:type="spellStart"/>
      <w:r w:rsidRPr="000364FC">
        <w:rPr>
          <w:rFonts w:cs="Calibri"/>
          <w:color w:val="000000"/>
          <w:sz w:val="24"/>
          <w:szCs w:val="24"/>
        </w:rPr>
        <w:t>jar</w:t>
      </w:r>
      <w:proofErr w:type="spellEnd"/>
      <w:r w:rsidRPr="000364FC">
        <w:rPr>
          <w:rFonts w:cs="Calibri"/>
          <w:color w:val="000000"/>
          <w:sz w:val="24"/>
          <w:szCs w:val="24"/>
        </w:rPr>
        <w:t xml:space="preserve"> in un unico </w:t>
      </w:r>
      <w:proofErr w:type="spellStart"/>
      <w:r w:rsidRPr="000364FC">
        <w:rPr>
          <w:rFonts w:cs="Calibri"/>
          <w:color w:val="000000"/>
          <w:sz w:val="24"/>
          <w:szCs w:val="24"/>
        </w:rPr>
        <w:t>Jar</w:t>
      </w:r>
      <w:proofErr w:type="spellEnd"/>
      <w:r w:rsidRPr="000364FC">
        <w:rPr>
          <w:rFonts w:cs="Calibri"/>
          <w:color w:val="000000"/>
          <w:sz w:val="24"/>
          <w:szCs w:val="24"/>
        </w:rPr>
        <w:t>.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000000"/>
          <w:sz w:val="24"/>
          <w:szCs w:val="24"/>
        </w:rPr>
        <w:t xml:space="preserve">In linea di principio, </w:t>
      </w:r>
      <w:r w:rsidRPr="000364FC">
        <w:rPr>
          <w:rFonts w:cs="Calibri"/>
          <w:color w:val="2A6D7D"/>
          <w:sz w:val="24"/>
          <w:szCs w:val="24"/>
        </w:rPr>
        <w:t>no</w:t>
      </w:r>
      <w:r w:rsidRPr="000364FC">
        <w:rPr>
          <w:rFonts w:cs="Calibri"/>
          <w:color w:val="000000"/>
          <w:sz w:val="24"/>
          <w:szCs w:val="24"/>
        </w:rPr>
        <w:t xml:space="preserve">n deve richiedere al docente l’installazione di </w:t>
      </w:r>
      <w:r w:rsidRPr="000364FC">
        <w:rPr>
          <w:rFonts w:cs="Calibri"/>
          <w:color w:val="2A6D7D"/>
          <w:sz w:val="24"/>
          <w:szCs w:val="24"/>
        </w:rPr>
        <w:t xml:space="preserve">SW ausiliario </w:t>
      </w:r>
      <w:r w:rsidRPr="000364FC">
        <w:rPr>
          <w:rFonts w:cs="Calibri"/>
          <w:color w:val="000000"/>
          <w:sz w:val="24"/>
          <w:szCs w:val="24"/>
        </w:rPr>
        <w:t>(DBMS o altro) per farlo funzionare. Se necessario, preferite l'uso di Java DB (</w:t>
      </w:r>
      <w:r w:rsidRPr="000364FC">
        <w:rPr>
          <w:rFonts w:cs="Calibri"/>
          <w:color w:val="8EC865"/>
          <w:sz w:val="24"/>
          <w:szCs w:val="24"/>
        </w:rPr>
        <w:t xml:space="preserve">http://developers.sun.com/javadb/ </w:t>
      </w:r>
      <w:r w:rsidRPr="000364FC">
        <w:rPr>
          <w:rFonts w:cs="Calibri"/>
          <w:color w:val="000000"/>
          <w:sz w:val="24"/>
          <w:szCs w:val="24"/>
        </w:rPr>
        <w:t xml:space="preserve">, </w:t>
      </w:r>
      <w:ins w:id="10" w:author="Mauro" w:date="2012-11-28T16:45:00Z">
        <w:r w:rsidR="00140C70">
          <w:rPr>
            <w:rFonts w:cs="Calibri"/>
            <w:color w:val="000000"/>
            <w:sz w:val="24"/>
            <w:szCs w:val="24"/>
          </w:rPr>
          <w:t>solo</w:t>
        </w:r>
      </w:ins>
      <w:del w:id="11" w:author="Mauro" w:date="2012-11-28T16:45:00Z">
        <w:r w:rsidRPr="000364FC">
          <w:rPr>
            <w:rFonts w:cs="Calibri"/>
            <w:color w:val="000000"/>
            <w:sz w:val="24"/>
            <w:szCs w:val="24"/>
          </w:rPr>
          <w:delText>di soli</w:delText>
        </w:r>
      </w:del>
      <w:r w:rsidRPr="000364FC">
        <w:rPr>
          <w:rFonts w:cs="Calibri"/>
          <w:color w:val="000000"/>
          <w:sz w:val="24"/>
          <w:szCs w:val="24"/>
        </w:rPr>
        <w:t xml:space="preserve"> 2MB!) e notificatelo al docente.</w:t>
      </w:r>
    </w:p>
    <w:p w:rsidR="004C54EC" w:rsidRPr="000364FC" w:rsidRDefault="004C54EC" w:rsidP="004C54EC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color w:val="000000"/>
          <w:sz w:val="24"/>
          <w:szCs w:val="24"/>
        </w:rPr>
        <w:t xml:space="preserve">Il </w:t>
      </w:r>
      <w:r w:rsidRPr="000364FC">
        <w:rPr>
          <w:rFonts w:cs="Calibri"/>
          <w:color w:val="2A6D7D"/>
          <w:sz w:val="24"/>
          <w:szCs w:val="24"/>
        </w:rPr>
        <w:t xml:space="preserve">codice </w:t>
      </w:r>
      <w:r w:rsidRPr="000364FC">
        <w:rPr>
          <w:rFonts w:cs="Calibri"/>
          <w:color w:val="000000"/>
          <w:sz w:val="24"/>
          <w:szCs w:val="24"/>
        </w:rPr>
        <w:t xml:space="preserve">deve essere sviluppato (e consegnato al docente) </w:t>
      </w:r>
      <w:r w:rsidRPr="000364FC">
        <w:rPr>
          <w:rFonts w:cs="Calibri"/>
          <w:color w:val="2A6D7D"/>
          <w:sz w:val="24"/>
          <w:szCs w:val="24"/>
        </w:rPr>
        <w:t xml:space="preserve">in un (unico) progetto di </w:t>
      </w:r>
      <w:proofErr w:type="spellStart"/>
      <w:r w:rsidRPr="000364FC">
        <w:rPr>
          <w:rFonts w:cs="Calibri"/>
          <w:color w:val="2A6D7D"/>
          <w:sz w:val="24"/>
          <w:szCs w:val="24"/>
        </w:rPr>
        <w:t>Eclipse</w:t>
      </w:r>
      <w:proofErr w:type="spellEnd"/>
      <w:r w:rsidRPr="000364FC">
        <w:rPr>
          <w:rFonts w:cs="Calibri"/>
          <w:color w:val="2A6D7D"/>
          <w:sz w:val="24"/>
          <w:szCs w:val="24"/>
        </w:rPr>
        <w:t xml:space="preserve"> </w:t>
      </w:r>
      <w:r w:rsidRPr="000364FC">
        <w:rPr>
          <w:rFonts w:cs="Calibri"/>
          <w:color w:val="000000"/>
          <w:sz w:val="24"/>
          <w:szCs w:val="24"/>
        </w:rPr>
        <w:t>e deve includere librerie e risorse necessarie per compilare/eseguire i file e i casi di test.</w:t>
      </w:r>
    </w:p>
    <w:p w:rsidR="004C54EC" w:rsidRPr="000364FC" w:rsidRDefault="004C54EC" w:rsidP="004C54EC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364FC">
        <w:rPr>
          <w:rFonts w:cs="Calibri"/>
          <w:sz w:val="24"/>
          <w:szCs w:val="24"/>
        </w:rPr>
        <w:t xml:space="preserve">I link alle risorse devono essere </w:t>
      </w:r>
      <w:r w:rsidRPr="000364FC">
        <w:rPr>
          <w:rFonts w:cs="Calibri,Italic"/>
          <w:i/>
          <w:iCs/>
          <w:sz w:val="24"/>
          <w:szCs w:val="24"/>
        </w:rPr>
        <w:t xml:space="preserve">relativi </w:t>
      </w:r>
      <w:r w:rsidRPr="000364FC">
        <w:rPr>
          <w:rFonts w:cs="Calibri"/>
          <w:sz w:val="24"/>
          <w:szCs w:val="24"/>
        </w:rPr>
        <w:t>in modo che spostando il progetto su vari PC esso continui a funzionare. Se utilizzate altri progetti ausiliari, anche questi vanno inclusi.</w:t>
      </w:r>
    </w:p>
    <w:sectPr w:rsidR="004C54EC" w:rsidRPr="000364FC" w:rsidSect="00AF32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22CC5"/>
    <w:multiLevelType w:val="hybridMultilevel"/>
    <w:tmpl w:val="74B82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731A1"/>
    <w:multiLevelType w:val="hybridMultilevel"/>
    <w:tmpl w:val="4742F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283"/>
  <w:characterSpacingControl w:val="doNotCompress"/>
  <w:compat/>
  <w:rsids>
    <w:rsidRoot w:val="004C54EC"/>
    <w:rsid w:val="000364FC"/>
    <w:rsid w:val="000568A4"/>
    <w:rsid w:val="00140C70"/>
    <w:rsid w:val="001818E6"/>
    <w:rsid w:val="00324D74"/>
    <w:rsid w:val="004A1186"/>
    <w:rsid w:val="004C2EA4"/>
    <w:rsid w:val="004C54EC"/>
    <w:rsid w:val="004E5790"/>
    <w:rsid w:val="00500834"/>
    <w:rsid w:val="005B7069"/>
    <w:rsid w:val="00673FD2"/>
    <w:rsid w:val="0079391F"/>
    <w:rsid w:val="00AB30A9"/>
    <w:rsid w:val="00AC3EC7"/>
    <w:rsid w:val="00AF3207"/>
    <w:rsid w:val="00B42859"/>
    <w:rsid w:val="00DD6B45"/>
    <w:rsid w:val="00FA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32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4E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B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B7069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5B70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4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ronchi</dc:creator>
  <cp:lastModifiedBy>Mauro</cp:lastModifiedBy>
  <cp:revision>1</cp:revision>
  <dcterms:created xsi:type="dcterms:W3CDTF">2012-10-30T16:34:00Z</dcterms:created>
  <dcterms:modified xsi:type="dcterms:W3CDTF">2012-11-28T15:45:00Z</dcterms:modified>
</cp:coreProperties>
</file>